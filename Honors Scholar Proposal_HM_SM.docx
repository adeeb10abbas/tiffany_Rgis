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84E28" w:rsidRDefault="002003F9">
      <w:pPr>
        <w:rPr>
          <w:b/>
        </w:rPr>
      </w:pPr>
      <w:r>
        <w:rPr>
          <w:b/>
        </w:rPr>
        <w:t>Provide the ABSTRACT or SUMMARY of your anticipated project. Your PROPOSAL should be about 250 words and include how your project will incorporate literature, methods, or approaches from more than one academic department or discipline. Your TIMELINE should outline your anticipated plan for completion with the anticipated month/date of the major milestones for your project including meeting with your faculty mentor and the scholarly presentation or defense venue and date.</w:t>
      </w:r>
    </w:p>
    <w:p w14:paraId="00000002" w14:textId="77777777" w:rsidR="00C84E28" w:rsidRDefault="00C84E28"/>
    <w:p w14:paraId="00000003" w14:textId="4BEDC3C2" w:rsidR="00C84E28" w:rsidRDefault="002003F9">
      <w:r>
        <w:t xml:space="preserve">Green stormwater infrastructure (GSI) </w:t>
      </w:r>
      <w:ins w:id="0" w:author="Shannon" w:date="2019-09-30T18:08:00Z">
        <w:r w:rsidR="001F66F0">
          <w:t>is an</w:t>
        </w:r>
      </w:ins>
      <w:ins w:id="1" w:author="Shannon" w:date="2019-09-30T18:07:00Z">
        <w:r w:rsidR="005841F6">
          <w:t xml:space="preserve"> </w:t>
        </w:r>
      </w:ins>
      <w:del w:id="2" w:author="Shannon" w:date="2019-09-30T18:07:00Z">
        <w:r w:rsidDel="005841F6">
          <w:delText>manages runoff from wet weather events in a more</w:delText>
        </w:r>
      </w:del>
      <w:r>
        <w:t xml:space="preserve"> ecologically friendly and effective </w:t>
      </w:r>
      <w:del w:id="3" w:author="Shannon" w:date="2019-09-30T18:09:00Z">
        <w:r w:rsidDel="001F66F0">
          <w:delText xml:space="preserve">way </w:delText>
        </w:r>
      </w:del>
      <w:ins w:id="4" w:author="Shannon" w:date="2019-09-30T18:08:00Z">
        <w:r w:rsidR="001F66F0">
          <w:t xml:space="preserve">alternative to </w:t>
        </w:r>
      </w:ins>
      <w:del w:id="5" w:author="Shannon" w:date="2019-09-30T18:08:00Z">
        <w:r w:rsidDel="001F66F0">
          <w:delText xml:space="preserve">than </w:delText>
        </w:r>
      </w:del>
      <w:r>
        <w:t>grey stormwater infrastructure</w:t>
      </w:r>
      <w:ins w:id="6" w:author="Shannon" w:date="2019-09-30T18:09:00Z">
        <w:r w:rsidR="001F66F0">
          <w:t xml:space="preserve"> which</w:t>
        </w:r>
      </w:ins>
      <w:del w:id="7" w:author="Shannon" w:date="2019-09-30T18:09:00Z">
        <w:r w:rsidDel="001F66F0">
          <w:delText>. It</w:delText>
        </w:r>
      </w:del>
      <w:r>
        <w:t xml:space="preserve"> uses soil, plants, and other elements to restore the natural absorption processes </w:t>
      </w:r>
      <w:ins w:id="8" w:author="HMM" w:date="2019-09-30T14:11:00Z">
        <w:r w:rsidR="001C7A76">
          <w:t>typically absent in urban environments</w:t>
        </w:r>
        <w:del w:id="9" w:author="Shannon" w:date="2019-09-30T18:15:00Z">
          <w:r w:rsidR="001C7A76" w:rsidDel="001F66F0">
            <w:delText xml:space="preserve"> that are cover</w:delText>
          </w:r>
        </w:del>
      </w:ins>
      <w:ins w:id="10" w:author="HMM" w:date="2019-09-30T14:12:00Z">
        <w:del w:id="11" w:author="Shannon" w:date="2019-09-30T18:15:00Z">
          <w:r w:rsidR="001C7A76" w:rsidDel="001F66F0">
            <w:delText>e</w:delText>
          </w:r>
        </w:del>
      </w:ins>
      <w:ins w:id="12" w:author="HMM" w:date="2019-09-30T14:11:00Z">
        <w:del w:id="13" w:author="Shannon" w:date="2019-09-30T18:15:00Z">
          <w:r w:rsidR="001C7A76" w:rsidDel="001F66F0">
            <w:delText>d in imp</w:delText>
          </w:r>
        </w:del>
      </w:ins>
      <w:ins w:id="14" w:author="HMM" w:date="2019-09-30T14:12:00Z">
        <w:del w:id="15" w:author="Shannon" w:date="2019-09-30T18:15:00Z">
          <w:r w:rsidR="001C7A76" w:rsidDel="001F66F0">
            <w:delText>ervious surfaces</w:delText>
          </w:r>
        </w:del>
        <w:r w:rsidR="001C7A76">
          <w:t xml:space="preserve">. </w:t>
        </w:r>
      </w:ins>
      <w:del w:id="16" w:author="HMM" w:date="2019-09-30T14:12:00Z">
        <w:r w:rsidDel="001C7A76">
          <w:delText xml:space="preserve">that happen in less developed areas. </w:delText>
        </w:r>
      </w:del>
      <w:ins w:id="17" w:author="Shannon" w:date="2019-09-30T18:15:00Z">
        <w:r w:rsidR="001F66F0">
          <w:t xml:space="preserve">Like many cities, </w:t>
        </w:r>
      </w:ins>
      <w:r>
        <w:t xml:space="preserve">Philadelphia </w:t>
      </w:r>
      <w:del w:id="18" w:author="Shannon" w:date="2019-09-30T18:15:00Z">
        <w:r w:rsidDel="001F66F0">
          <w:delText xml:space="preserve">currently has mostly grey infrastructure and </w:delText>
        </w:r>
      </w:del>
      <w:r>
        <w:t>experiences combined sew</w:t>
      </w:r>
      <w:ins w:id="19" w:author="HMM" w:date="2019-09-30T14:12:00Z">
        <w:r w:rsidR="001C7A76">
          <w:t>er</w:t>
        </w:r>
      </w:ins>
      <w:del w:id="20" w:author="HMM" w:date="2019-09-30T14:12:00Z">
        <w:r w:rsidDel="001C7A76">
          <w:delText>age</w:delText>
        </w:r>
      </w:del>
      <w:r>
        <w:t xml:space="preserve"> overflows (CSOs)</w:t>
      </w:r>
      <w:ins w:id="21" w:author="Shannon" w:date="2019-09-30T18:17:00Z">
        <w:r w:rsidR="001F66F0">
          <w:t>. During rain events, these</w:t>
        </w:r>
      </w:ins>
      <w:del w:id="22" w:author="Shannon" w:date="2019-09-30T18:17:00Z">
        <w:r w:rsidDel="001F66F0">
          <w:delText xml:space="preserve"> from wet weather events</w:delText>
        </w:r>
      </w:del>
      <w:ins w:id="23" w:author="HMM" w:date="2019-09-30T14:12:00Z">
        <w:del w:id="24" w:author="Shannon" w:date="2019-09-30T18:17:00Z">
          <w:r w:rsidR="001C7A76" w:rsidDel="001F66F0">
            <w:delText>during rain events</w:delText>
          </w:r>
        </w:del>
      </w:ins>
      <w:del w:id="25" w:author="Shannon" w:date="2019-09-30T18:17:00Z">
        <w:r w:rsidDel="001F66F0">
          <w:delText xml:space="preserve">. CSOs </w:delText>
        </w:r>
      </w:del>
      <w:ins w:id="26" w:author="Shannon" w:date="2019-09-30T18:17:00Z">
        <w:r w:rsidR="001F66F0">
          <w:t xml:space="preserve"> CSOs </w:t>
        </w:r>
      </w:ins>
      <w:r>
        <w:t>discharge untreated sewage into waterways to prevent overloading of wastewater treatment plants</w:t>
      </w:r>
      <w:ins w:id="27" w:author="Shannon" w:date="2019-09-30T18:17:00Z">
        <w:r w:rsidR="001F66F0">
          <w:t>, leading to potential</w:t>
        </w:r>
      </w:ins>
      <w:del w:id="28" w:author="Shannon" w:date="2019-09-30T18:17:00Z">
        <w:r w:rsidDel="001F66F0">
          <w:delText>. There are many</w:delText>
        </w:r>
      </w:del>
      <w:r>
        <w:t xml:space="preserve"> negative public health implications</w:t>
      </w:r>
      <w:del w:id="29" w:author="Shannon" w:date="2019-09-30T18:18:00Z">
        <w:r w:rsidDel="001F66F0">
          <w:delText xml:space="preserve"> from CSOs</w:delText>
        </w:r>
      </w:del>
      <w:r>
        <w:t xml:space="preserve">. </w:t>
      </w:r>
      <w:ins w:id="30" w:author="Shannon" w:date="2019-09-30T18:18:00Z">
        <w:r w:rsidR="00046CD0">
          <w:t xml:space="preserve">By absorbing stormwater runoff, </w:t>
        </w:r>
      </w:ins>
      <w:r>
        <w:t xml:space="preserve">GSI may decrease the frequency of </w:t>
      </w:r>
      <w:ins w:id="31" w:author="Shannon" w:date="2019-09-30T18:18:00Z">
        <w:r w:rsidR="00046CD0">
          <w:t>CSOs</w:t>
        </w:r>
      </w:ins>
      <w:del w:id="32" w:author="Shannon" w:date="2019-09-30T18:18:00Z">
        <w:r w:rsidDel="00046CD0">
          <w:delText>these events</w:delText>
        </w:r>
      </w:del>
      <w:r>
        <w:t>,</w:t>
      </w:r>
      <w:ins w:id="33" w:author="Shannon" w:date="2019-09-30T18:18:00Z">
        <w:r w:rsidR="00046CD0">
          <w:t xml:space="preserve"> and redu</w:t>
        </w:r>
      </w:ins>
      <w:ins w:id="34" w:author="Shannon" w:date="2019-09-30T18:19:00Z">
        <w:r w:rsidR="00046CD0">
          <w:t>ce</w:t>
        </w:r>
      </w:ins>
      <w:del w:id="35" w:author="Shannon" w:date="2019-09-30T18:19:00Z">
        <w:r w:rsidDel="00046CD0">
          <w:delText xml:space="preserve"> helping to prevent the</w:delText>
        </w:r>
      </w:del>
      <w:ins w:id="36" w:author="Shannon" w:date="2019-09-30T18:19:00Z">
        <w:r w:rsidR="00046CD0">
          <w:t xml:space="preserve"> individual</w:t>
        </w:r>
      </w:ins>
      <w:ins w:id="37" w:author="Shannon" w:date="2019-09-30T18:20:00Z">
        <w:r w:rsidR="00046CD0">
          <w:t>s</w:t>
        </w:r>
      </w:ins>
      <w:ins w:id="38" w:author="Shannon" w:date="2019-09-30T18:19:00Z">
        <w:r w:rsidR="00046CD0">
          <w:t>’</w:t>
        </w:r>
      </w:ins>
      <w:r>
        <w:t xml:space="preserve"> exposure to bacteria</w:t>
      </w:r>
      <w:ins w:id="39" w:author="Shannon" w:date="2019-09-30T18:19:00Z">
        <w:r w:rsidR="00046CD0">
          <w:t>, pathogens,</w:t>
        </w:r>
      </w:ins>
      <w:r>
        <w:t xml:space="preserve"> and toxins </w:t>
      </w:r>
      <w:ins w:id="40" w:author="Shannon" w:date="2019-09-30T18:20:00Z">
        <w:r w:rsidR="00046CD0">
          <w:t>in CSO-impacted waters</w:t>
        </w:r>
      </w:ins>
      <w:del w:id="41" w:author="Shannon" w:date="2019-09-30T18:20:00Z">
        <w:r w:rsidDel="00046CD0">
          <w:delText>that CSOs can cause</w:delText>
        </w:r>
      </w:del>
      <w:r>
        <w:t xml:space="preserve">. </w:t>
      </w:r>
      <w:ins w:id="42" w:author="Shannon" w:date="2019-09-30T18:20:00Z">
        <w:r w:rsidR="00046CD0">
          <w:t xml:space="preserve">Additionally, </w:t>
        </w:r>
      </w:ins>
      <w:del w:id="43" w:author="Shannon" w:date="2019-09-30T18:20:00Z">
        <w:r w:rsidDel="00046CD0">
          <w:delText>B</w:delText>
        </w:r>
      </w:del>
      <w:ins w:id="44" w:author="Shannon" w:date="2019-09-30T18:21:00Z">
        <w:r w:rsidR="00046CD0">
          <w:t>b</w:t>
        </w:r>
      </w:ins>
      <w:r>
        <w:t xml:space="preserve">ecause GSI often means more greenspaces in the city, it </w:t>
      </w:r>
      <w:ins w:id="45" w:author="HMM" w:date="2019-09-30T14:12:00Z">
        <w:r w:rsidR="001C7A76">
          <w:t xml:space="preserve">can </w:t>
        </w:r>
      </w:ins>
      <w:r>
        <w:t>provide</w:t>
      </w:r>
      <w:del w:id="46" w:author="HMM" w:date="2019-09-30T14:12:00Z">
        <w:r w:rsidDel="001C7A76">
          <w:delText>s</w:delText>
        </w:r>
      </w:del>
      <w:r>
        <w:t xml:space="preserve"> </w:t>
      </w:r>
      <w:ins w:id="47" w:author="Shannon" w:date="2019-09-30T18:22:00Z">
        <w:r w:rsidR="00046CD0">
          <w:t xml:space="preserve">added </w:t>
        </w:r>
      </w:ins>
      <w:r>
        <w:t>health benefits.</w:t>
      </w:r>
      <w:del w:id="48" w:author="Shannon" w:date="2019-09-30T18:22:00Z">
        <w:r w:rsidDel="00046CD0">
          <w:delText xml:space="preserve"> </w:delText>
        </w:r>
        <w:commentRangeStart w:id="49"/>
        <w:r w:rsidDel="00046CD0">
          <w:delText>There are also positive economic outcomes due to the jobs created from building th</w:delText>
        </w:r>
      </w:del>
      <w:ins w:id="50" w:author="HMM" w:date="2019-09-30T14:13:00Z">
        <w:del w:id="51" w:author="Shannon" w:date="2019-09-30T18:22:00Z">
          <w:r w:rsidR="001C7A76" w:rsidDel="00046CD0">
            <w:delText>is</w:delText>
          </w:r>
        </w:del>
      </w:ins>
      <w:del w:id="52" w:author="Shannon" w:date="2019-09-30T18:22:00Z">
        <w:r w:rsidDel="00046CD0">
          <w:delText>e infrastructure</w:delText>
        </w:r>
        <w:commentRangeEnd w:id="49"/>
        <w:r w:rsidR="00046CD0" w:rsidDel="00046CD0">
          <w:rPr>
            <w:rStyle w:val="CommentReference"/>
          </w:rPr>
          <w:commentReference w:id="49"/>
        </w:r>
        <w:r w:rsidDel="00046CD0">
          <w:delText>.</w:delText>
        </w:r>
      </w:del>
      <w:r>
        <w:t xml:space="preserve"> Philadelphia’s recent Green City, Clean Waters (GCCW) initiative is a 25-year plan to use GSI to manage stormwater. GCCW includes upgrades to existing water treatment plants and investments in new </w:t>
      </w:r>
      <w:ins w:id="53" w:author="HMM" w:date="2019-09-30T14:13:00Z">
        <w:r w:rsidR="001C7A76">
          <w:t xml:space="preserve">GSI </w:t>
        </w:r>
      </w:ins>
      <w:r>
        <w:t>infrastructure.</w:t>
      </w:r>
    </w:p>
    <w:p w14:paraId="00000004" w14:textId="77777777" w:rsidR="00C84E28" w:rsidRDefault="00C84E28"/>
    <w:p w14:paraId="44304A72" w14:textId="7B6B2024" w:rsidR="001C7A76" w:rsidRDefault="001C7A76">
      <w:pPr>
        <w:rPr>
          <w:ins w:id="54" w:author="HMM" w:date="2019-09-30T14:13:00Z"/>
        </w:rPr>
      </w:pPr>
      <w:commentRangeStart w:id="55"/>
      <w:ins w:id="56" w:author="HMM" w:date="2019-09-30T14:13:00Z">
        <w:r>
          <w:t xml:space="preserve">The objective of this research is to </w:t>
        </w:r>
        <w:proofErr w:type="spellStart"/>
        <w:r>
          <w:t>xxxxxxx</w:t>
        </w:r>
      </w:ins>
      <w:commentRangeEnd w:id="55"/>
      <w:proofErr w:type="spellEnd"/>
      <w:r w:rsidR="00046CD0">
        <w:rPr>
          <w:rStyle w:val="CommentReference"/>
        </w:rPr>
        <w:commentReference w:id="55"/>
      </w:r>
    </w:p>
    <w:p w14:paraId="00000005" w14:textId="1EB2A382" w:rsidR="00C84E28" w:rsidRDefault="001C7A76">
      <w:ins w:id="57" w:author="HMM" w:date="2019-09-30T14:14:00Z">
        <w:r>
          <w:t xml:space="preserve">The research will include a </w:t>
        </w:r>
      </w:ins>
      <w:del w:id="58" w:author="HMM" w:date="2019-09-30T14:14:00Z">
        <w:r w:rsidR="002003F9" w:rsidDel="001C7A76">
          <w:delText xml:space="preserve">A </w:delText>
        </w:r>
      </w:del>
      <w:r w:rsidR="002003F9">
        <w:t xml:space="preserve">literature review </w:t>
      </w:r>
      <w:del w:id="59" w:author="HMM" w:date="2019-09-30T14:14:00Z">
        <w:r w:rsidR="002003F9" w:rsidDel="001C7A76">
          <w:delText xml:space="preserve">will be used </w:delText>
        </w:r>
      </w:del>
      <w:r w:rsidR="002003F9">
        <w:t xml:space="preserve">to </w:t>
      </w:r>
      <w:del w:id="60" w:author="HMM" w:date="2019-09-30T14:14:00Z">
        <w:r w:rsidR="002003F9" w:rsidDel="001C7A76">
          <w:delText xml:space="preserve">evaluate </w:delText>
        </w:r>
      </w:del>
      <w:ins w:id="61" w:author="HMM" w:date="2019-09-30T14:14:00Z">
        <w:r>
          <w:t xml:space="preserve">understand </w:t>
        </w:r>
      </w:ins>
      <w:r w:rsidR="002003F9">
        <w:t xml:space="preserve">the </w:t>
      </w:r>
      <w:ins w:id="62" w:author="HMM" w:date="2019-09-30T14:14:00Z">
        <w:r>
          <w:t>potential environmental, social, economic</w:t>
        </w:r>
      </w:ins>
      <w:ins w:id="63" w:author="Shannon" w:date="2019-09-30T18:26:00Z">
        <w:r w:rsidR="00046CD0">
          <w:t>,</w:t>
        </w:r>
      </w:ins>
      <w:ins w:id="64" w:author="HMM" w:date="2019-09-30T14:14:00Z">
        <w:r>
          <w:t xml:space="preserve"> and health </w:t>
        </w:r>
      </w:ins>
      <w:r w:rsidR="002003F9">
        <w:t xml:space="preserve">benefits </w:t>
      </w:r>
      <w:del w:id="65" w:author="HMM" w:date="2019-09-30T14:14:00Z">
        <w:r w:rsidR="002003F9" w:rsidDel="001C7A76">
          <w:delText xml:space="preserve">and harms </w:delText>
        </w:r>
      </w:del>
      <w:r w:rsidR="002003F9">
        <w:t xml:space="preserve">of </w:t>
      </w:r>
      <w:ins w:id="66" w:author="Shannon" w:date="2019-09-30T18:26:00Z">
        <w:r w:rsidR="00046CD0">
          <w:t>GSI</w:t>
        </w:r>
      </w:ins>
      <w:del w:id="67" w:author="Shannon" w:date="2019-09-30T18:26:00Z">
        <w:r w:rsidR="002003F9" w:rsidDel="00046CD0">
          <w:delText>each type of infrastructure</w:delText>
        </w:r>
      </w:del>
      <w:ins w:id="68" w:author="HMM" w:date="2019-09-30T14:14:00Z">
        <w:r>
          <w:t xml:space="preserve">. </w:t>
        </w:r>
      </w:ins>
      <w:ins w:id="69" w:author="Shannon" w:date="2019-09-30T18:27:00Z">
        <w:r w:rsidR="00046CD0">
          <w:t>Next</w:t>
        </w:r>
      </w:ins>
      <w:commentRangeStart w:id="70"/>
      <w:ins w:id="71" w:author="HMM" w:date="2019-09-30T14:15:00Z">
        <w:del w:id="72" w:author="Shannon" w:date="2019-09-30T18:27:00Z">
          <w:r w:rsidDel="00046CD0">
            <w:delText>In addition</w:delText>
          </w:r>
        </w:del>
        <w:r>
          <w:t xml:space="preserve">, I will use </w:t>
        </w:r>
      </w:ins>
      <w:ins w:id="73" w:author="Shannon" w:date="2019-09-30T18:27:00Z">
        <w:r w:rsidR="00046CD0">
          <w:t xml:space="preserve">geographic information systems (GIS) </w:t>
        </w:r>
      </w:ins>
      <w:ins w:id="74" w:author="HMM" w:date="2019-09-30T14:15:00Z">
        <w:del w:id="75" w:author="Shannon" w:date="2019-09-30T18:27:00Z">
          <w:r w:rsidDel="00046CD0">
            <w:delText>mapping?</w:delText>
          </w:r>
        </w:del>
      </w:ins>
      <w:del w:id="76" w:author="Shannon" w:date="2019-09-30T18:27:00Z">
        <w:r w:rsidR="002003F9" w:rsidDel="00046CD0">
          <w:delText xml:space="preserve">, as well as to study mapping </w:delText>
        </w:r>
      </w:del>
      <w:r w:rsidR="002003F9">
        <w:t xml:space="preserve">techniques </w:t>
      </w:r>
      <w:ins w:id="77" w:author="Shannon" w:date="2019-09-30T18:27:00Z">
        <w:r w:rsidR="00046CD0">
          <w:t>to …</w:t>
        </w:r>
      </w:ins>
      <w:del w:id="78" w:author="Shannon" w:date="2019-09-30T18:27:00Z">
        <w:r w:rsidR="002003F9" w:rsidDel="00046CD0">
          <w:delText>used in similar exposure studies</w:delText>
        </w:r>
      </w:del>
      <w:r w:rsidR="002003F9">
        <w:t xml:space="preserve">. </w:t>
      </w:r>
      <w:commentRangeEnd w:id="70"/>
      <w:ins w:id="79" w:author="Shannon" w:date="2019-09-30T18:29:00Z">
        <w:r w:rsidR="004D5D99">
          <w:t xml:space="preserve">Data sources will include </w:t>
        </w:r>
      </w:ins>
      <w:r>
        <w:rPr>
          <w:rStyle w:val="CommentReference"/>
        </w:rPr>
        <w:commentReference w:id="70"/>
      </w:r>
      <w:r w:rsidR="002003F9">
        <w:t>The Philadelphia Water Department</w:t>
      </w:r>
      <w:ins w:id="80" w:author="Shannon" w:date="2019-09-30T18:30:00Z">
        <w:r w:rsidR="004D5D99">
          <w:t xml:space="preserve">’s online database of GSI project locations as well as </w:t>
        </w:r>
      </w:ins>
      <w:del w:id="81" w:author="Shannon" w:date="2019-09-30T18:30:00Z">
        <w:r w:rsidR="002003F9" w:rsidDel="004D5D99">
          <w:delText xml:space="preserve"> provides maps and other information on their website about the project’s progress. The availability of this and </w:delText>
        </w:r>
      </w:del>
      <w:r w:rsidR="002003F9">
        <w:t xml:space="preserve">U.S. </w:t>
      </w:r>
      <w:del w:id="82" w:author="Shannon" w:date="2019-09-30T18:30:00Z">
        <w:r w:rsidR="002003F9" w:rsidDel="004D5D99">
          <w:delText xml:space="preserve">census </w:delText>
        </w:r>
      </w:del>
      <w:ins w:id="83" w:author="Shannon" w:date="2019-09-30T18:30:00Z">
        <w:r w:rsidR="004D5D99">
          <w:t>C</w:t>
        </w:r>
        <w:bookmarkStart w:id="84" w:name="_GoBack"/>
        <w:bookmarkEnd w:id="84"/>
        <w:r w:rsidR="004D5D99">
          <w:t xml:space="preserve">ensus </w:t>
        </w:r>
      </w:ins>
      <w:r w:rsidR="002003F9">
        <w:t>data allow for the populations near the new infrastructure to be analyzed</w:t>
      </w:r>
      <w:ins w:id="85" w:author="HMM" w:date="2019-09-30T14:15:00Z">
        <w:r>
          <w:t xml:space="preserve"> for </w:t>
        </w:r>
        <w:proofErr w:type="spellStart"/>
        <w:r>
          <w:t>xxxx</w:t>
        </w:r>
      </w:ins>
      <w:proofErr w:type="spellEnd"/>
      <w:r w:rsidR="002003F9">
        <w:t xml:space="preserve">. </w:t>
      </w:r>
      <w:commentRangeStart w:id="86"/>
      <w:r w:rsidR="002003F9">
        <w:t>This project will look at the distribution of green stormwater infrastructure in Philadelphia using GIS mapping techniques to evaluate the GCCW initiative through an environmental justice lens.</w:t>
      </w:r>
      <w:commentRangeEnd w:id="86"/>
      <w:r>
        <w:rPr>
          <w:rStyle w:val="CommentReference"/>
        </w:rPr>
        <w:commentReference w:id="86"/>
      </w:r>
    </w:p>
    <w:p w14:paraId="00000006" w14:textId="77777777" w:rsidR="00C84E28" w:rsidRDefault="00C84E28"/>
    <w:p w14:paraId="00000007" w14:textId="77777777" w:rsidR="00C84E28" w:rsidRDefault="002003F9">
      <w:r>
        <w:t>Timeline</w:t>
      </w:r>
      <w:r>
        <w:br/>
        <w:t>October 31: Finish literature review about GSI</w:t>
      </w:r>
    </w:p>
    <w:p w14:paraId="00000008" w14:textId="77777777" w:rsidR="00C84E28" w:rsidRDefault="002003F9">
      <w:r>
        <w:t>November 30: Finish literature review about mapping techniques</w:t>
      </w:r>
    </w:p>
    <w:p w14:paraId="00000009" w14:textId="77777777" w:rsidR="00C84E28" w:rsidRDefault="002003F9">
      <w:r>
        <w:t>January 18: Finish collecting and analyzing data</w:t>
      </w:r>
    </w:p>
    <w:p w14:paraId="0000000A" w14:textId="77777777" w:rsidR="00C84E28" w:rsidRDefault="002003F9">
      <w:commentRangeStart w:id="87"/>
      <w:r>
        <w:t>Week of January 20: Meet with mentor to go over findings so far</w:t>
      </w:r>
      <w:commentRangeEnd w:id="87"/>
      <w:r w:rsidR="001C7A76">
        <w:rPr>
          <w:rStyle w:val="CommentReference"/>
        </w:rPr>
        <w:commentReference w:id="87"/>
      </w:r>
    </w:p>
    <w:p w14:paraId="0000000B" w14:textId="77777777" w:rsidR="00C84E28" w:rsidRDefault="002003F9">
      <w:r>
        <w:t>January 31: Finish first draft of paper</w:t>
      </w:r>
    </w:p>
    <w:p w14:paraId="0000000C" w14:textId="77777777" w:rsidR="00C84E28" w:rsidRDefault="002003F9">
      <w:r>
        <w:t>Week of February 3: Meet with mentor to go over first draft</w:t>
      </w:r>
    </w:p>
    <w:p w14:paraId="0000000D" w14:textId="77777777" w:rsidR="00C84E28" w:rsidRDefault="002003F9">
      <w:r>
        <w:t xml:space="preserve">February 21: Finish final draft of paper </w:t>
      </w:r>
    </w:p>
    <w:p w14:paraId="0000000E" w14:textId="77777777" w:rsidR="00C84E28" w:rsidRDefault="002003F9">
      <w:r>
        <w:lastRenderedPageBreak/>
        <w:t>February 28: Final abstract due</w:t>
      </w:r>
    </w:p>
    <w:p w14:paraId="0000000F" w14:textId="77777777" w:rsidR="00C84E28" w:rsidRDefault="002003F9">
      <w:r>
        <w:t>March 13: Finish first draft of presentation</w:t>
      </w:r>
    </w:p>
    <w:p w14:paraId="00000010" w14:textId="77777777" w:rsidR="00C84E28" w:rsidRDefault="002003F9">
      <w:r>
        <w:t>Week of March 16: Meet with mentor to go over presentation</w:t>
      </w:r>
    </w:p>
    <w:p w14:paraId="00000011" w14:textId="77777777" w:rsidR="00C84E28" w:rsidRDefault="002003F9">
      <w:r>
        <w:t>March 27: Finish final presentation</w:t>
      </w:r>
    </w:p>
    <w:p w14:paraId="00000012" w14:textId="77777777" w:rsidR="00C84E28" w:rsidRDefault="002003F9">
      <w:r>
        <w:t>Mid-April: Presentation/defense</w:t>
      </w:r>
    </w:p>
    <w:p w14:paraId="00000013" w14:textId="77777777" w:rsidR="00C84E28" w:rsidRDefault="00C84E28"/>
    <w:sectPr w:rsidR="00C84E2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Shannon" w:date="2019-09-30T18:22:00Z" w:initials="S">
    <w:p w14:paraId="58C48EF1" w14:textId="1D29443C" w:rsidR="00046CD0" w:rsidRDefault="00046CD0">
      <w:pPr>
        <w:pStyle w:val="CommentText"/>
      </w:pPr>
      <w:r>
        <w:rPr>
          <w:rStyle w:val="CommentReference"/>
        </w:rPr>
        <w:annotationRef/>
      </w:r>
      <w:r>
        <w:t xml:space="preserve">Not sure if this is relevant </w:t>
      </w:r>
    </w:p>
  </w:comment>
  <w:comment w:id="55" w:author="Shannon" w:date="2019-09-30T18:23:00Z" w:initials="S">
    <w:p w14:paraId="669725AB" w14:textId="77777777" w:rsidR="00046CD0" w:rsidRDefault="00046CD0">
      <w:pPr>
        <w:pStyle w:val="CommentText"/>
      </w:pPr>
      <w:r>
        <w:rPr>
          <w:rStyle w:val="CommentReference"/>
        </w:rPr>
        <w:annotationRef/>
      </w:r>
      <w:r>
        <w:t>Really important!!!</w:t>
      </w:r>
    </w:p>
    <w:p w14:paraId="6FB0C7E9" w14:textId="77777777" w:rsidR="00046CD0" w:rsidRDefault="00046CD0">
      <w:pPr>
        <w:pStyle w:val="CommentText"/>
      </w:pPr>
    </w:p>
    <w:p w14:paraId="6B8A72A2" w14:textId="187AD7B1" w:rsidR="00046CD0" w:rsidRDefault="00046CD0">
      <w:pPr>
        <w:pStyle w:val="CommentText"/>
      </w:pPr>
      <w:r>
        <w:t>I think you should add a sentence about environmental justice and how previous research has found that urban green spaces are inequitably distributed in urban environments. In my interpretation, the purpose of your research is to explore whether the current distribution of GSI projects in Philadelphia is equitable.</w:t>
      </w:r>
    </w:p>
  </w:comment>
  <w:comment w:id="70" w:author="HMM" w:date="2019-09-30T14:15:00Z" w:initials="HMM">
    <w:p w14:paraId="3FBE39A1" w14:textId="4112967B" w:rsidR="001C7A76" w:rsidRDefault="001C7A76">
      <w:pPr>
        <w:pStyle w:val="CommentText"/>
      </w:pPr>
      <w:r>
        <w:rPr>
          <w:rStyle w:val="CommentReference"/>
        </w:rPr>
        <w:annotationRef/>
      </w:r>
      <w:r>
        <w:t>This is unclear.. what are you going to use mapping for? What is your objective?</w:t>
      </w:r>
    </w:p>
  </w:comment>
  <w:comment w:id="86" w:author="HMM" w:date="2019-09-30T14:15:00Z" w:initials="HMM">
    <w:p w14:paraId="7B3DD304" w14:textId="5BD0AFDA" w:rsidR="001C7A76" w:rsidRDefault="001C7A76">
      <w:pPr>
        <w:pStyle w:val="CommentText"/>
      </w:pPr>
      <w:r>
        <w:rPr>
          <w:rStyle w:val="CommentReference"/>
        </w:rPr>
        <w:annotationRef/>
      </w:r>
      <w:r>
        <w:t xml:space="preserve">How? This is unclear.. what does this mean </w:t>
      </w:r>
      <w:proofErr w:type="gramStart"/>
      <w:r>
        <w:t>exactly</w:t>
      </w:r>
      <w:proofErr w:type="gramEnd"/>
    </w:p>
  </w:comment>
  <w:comment w:id="87" w:author="HMM" w:date="2019-09-30T14:16:00Z" w:initials="HMM">
    <w:p w14:paraId="57BD0009" w14:textId="3B861380" w:rsidR="001C7A76" w:rsidRDefault="001C7A76">
      <w:pPr>
        <w:pStyle w:val="CommentText"/>
      </w:pPr>
      <w:r>
        <w:rPr>
          <w:rStyle w:val="CommentReference"/>
        </w:rPr>
        <w:annotationRef/>
      </w:r>
      <w:r>
        <w:t xml:space="preserve">We need to meet </w:t>
      </w:r>
      <w:proofErr w:type="spellStart"/>
      <w:r>
        <w:t>mor</w:t>
      </w:r>
      <w:proofErr w:type="spellEnd"/>
      <w:r>
        <w:t xml:space="preserve"> frequently than this.. I think you want </w:t>
      </w:r>
      <w:proofErr w:type="spellStart"/>
      <w:r>
        <w:t>toi</w:t>
      </w:r>
      <w:proofErr w:type="spellEnd"/>
      <w:r>
        <w:t xml:space="preserve"> </w:t>
      </w:r>
      <w:proofErr w:type="spellStart"/>
      <w:r>
        <w:t>scehdule</w:t>
      </w:r>
      <w:proofErr w:type="spellEnd"/>
      <w:r>
        <w:t xml:space="preserve"> meetings every month at minimum </w:t>
      </w:r>
      <w:r w:rsidR="002003F9">
        <w:t xml:space="preserve">.. who is your other </w:t>
      </w:r>
      <w:proofErr w:type="gramStart"/>
      <w:r w:rsidR="002003F9">
        <w:t>mentor…</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C48EF1" w15:done="0"/>
  <w15:commentEx w15:paraId="6B8A72A2" w15:done="0"/>
  <w15:commentEx w15:paraId="3FBE39A1" w15:done="0"/>
  <w15:commentEx w15:paraId="7B3DD304" w15:done="0"/>
  <w15:commentEx w15:paraId="57BD0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48EF1" w16cid:durableId="213CC64A"/>
  <w16cid:commentId w16cid:paraId="6B8A72A2" w16cid:durableId="213CC69B"/>
  <w16cid:commentId w16cid:paraId="3FBE39A1" w16cid:durableId="213C8C75"/>
  <w16cid:commentId w16cid:paraId="7B3DD304" w16cid:durableId="213C8C94"/>
  <w16cid:commentId w16cid:paraId="57BD0009" w16cid:durableId="213C8C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nnon">
    <w15:presenceInfo w15:providerId="None" w15:userId="Shan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E28"/>
    <w:rsid w:val="00046CD0"/>
    <w:rsid w:val="001C7A76"/>
    <w:rsid w:val="001F66F0"/>
    <w:rsid w:val="002003F9"/>
    <w:rsid w:val="004D5D99"/>
    <w:rsid w:val="005841F6"/>
    <w:rsid w:val="00C8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5F44"/>
  <w15:docId w15:val="{66DBA3E5-63AD-8546-B588-005275D3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C7A7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7A7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C7A76"/>
    <w:rPr>
      <w:sz w:val="16"/>
      <w:szCs w:val="16"/>
    </w:rPr>
  </w:style>
  <w:style w:type="paragraph" w:styleId="CommentText">
    <w:name w:val="annotation text"/>
    <w:basedOn w:val="Normal"/>
    <w:link w:val="CommentTextChar"/>
    <w:uiPriority w:val="99"/>
    <w:semiHidden/>
    <w:unhideWhenUsed/>
    <w:rsid w:val="001C7A76"/>
    <w:pPr>
      <w:spacing w:line="240" w:lineRule="auto"/>
    </w:pPr>
    <w:rPr>
      <w:sz w:val="20"/>
      <w:szCs w:val="20"/>
    </w:rPr>
  </w:style>
  <w:style w:type="character" w:customStyle="1" w:styleId="CommentTextChar">
    <w:name w:val="Comment Text Char"/>
    <w:basedOn w:val="DefaultParagraphFont"/>
    <w:link w:val="CommentText"/>
    <w:uiPriority w:val="99"/>
    <w:semiHidden/>
    <w:rsid w:val="001C7A76"/>
    <w:rPr>
      <w:sz w:val="20"/>
      <w:szCs w:val="20"/>
    </w:rPr>
  </w:style>
  <w:style w:type="paragraph" w:styleId="CommentSubject">
    <w:name w:val="annotation subject"/>
    <w:basedOn w:val="CommentText"/>
    <w:next w:val="CommentText"/>
    <w:link w:val="CommentSubjectChar"/>
    <w:uiPriority w:val="99"/>
    <w:semiHidden/>
    <w:unhideWhenUsed/>
    <w:rsid w:val="001C7A76"/>
    <w:rPr>
      <w:b/>
      <w:bCs/>
    </w:rPr>
  </w:style>
  <w:style w:type="character" w:customStyle="1" w:styleId="CommentSubjectChar">
    <w:name w:val="Comment Subject Char"/>
    <w:basedOn w:val="CommentTextChar"/>
    <w:link w:val="CommentSubject"/>
    <w:uiPriority w:val="99"/>
    <w:semiHidden/>
    <w:rsid w:val="001C7A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cp:lastModifiedBy>Shannon</cp:lastModifiedBy>
  <cp:revision>2</cp:revision>
  <dcterms:created xsi:type="dcterms:W3CDTF">2019-09-30T22:30:00Z</dcterms:created>
  <dcterms:modified xsi:type="dcterms:W3CDTF">2019-09-30T22:30:00Z</dcterms:modified>
</cp:coreProperties>
</file>